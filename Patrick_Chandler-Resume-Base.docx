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2"/>
        <w:rPr>
          <w:rFonts w:ascii="Times New Roman" w:hAnsi="Times New Roman"/>
          <w:b/>
          <w:b/>
          <w:i/>
          <w:i/>
          <w:sz w:val="20"/>
        </w:rPr>
      </w:pPr>
      <w:r>
        <w:rPr>
          <w:rFonts w:ascii="Times New Roman" w:hAnsi="Times New Roman"/>
          <w:b/>
          <w:i/>
          <w:sz w:val="20"/>
        </w:rPr>
        <w:t>PROFESSIONAL HIGHLIGHTS: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Proficient in over 11 programming languages and 6 networking protocols.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14 years’ experience working with Cisco routers and switches.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16 years’ experience working with various operating systems and programming languages.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14 years’ experience conducting Developmental Test and Evaluation (DT&amp;E) of current and new Cyberspace Operations (CO) Capabilities.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4 ½ years’ experience developing Information Security tools for the Air Force.</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12 years Telecommunications experience</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An expert in network administration</w:t>
      </w:r>
    </w:p>
    <w:p>
      <w:pPr>
        <w:pStyle w:val="Normal"/>
        <w:rPr>
          <w:rFonts w:ascii="Times New Roman" w:hAnsi="Times New Roman"/>
          <w:color w:val="000000"/>
          <w:sz w:val="20"/>
        </w:rPr>
      </w:pPr>
      <w:r>
        <w:rPr>
          <w:rFonts w:ascii="Times New Roman" w:hAnsi="Times New Roman"/>
          <w:color w:val="000000"/>
          <w:sz w:val="20"/>
        </w:rPr>
      </w:r>
    </w:p>
    <w:p>
      <w:pPr>
        <w:pStyle w:val="Normal"/>
        <w:spacing w:lineRule="exact" w:line="362"/>
        <w:rPr>
          <w:rFonts w:ascii="Times New Roman" w:hAnsi="Times New Roman"/>
          <w:b/>
          <w:b/>
          <w:i/>
          <w:i/>
          <w:sz w:val="20"/>
        </w:rPr>
      </w:pPr>
      <w:r>
        <w:rPr>
          <w:rFonts w:ascii="Times New Roman" w:hAnsi="Times New Roman"/>
          <w:b/>
          <w:i/>
          <w:sz w:val="20"/>
        </w:rPr>
        <w:t>EDUCATION</w:t>
      </w:r>
    </w:p>
    <w:p>
      <w:pPr>
        <w:pStyle w:val="Normal"/>
        <w:numPr>
          <w:ilvl w:val="0"/>
          <w:numId w:val="2"/>
        </w:numPr>
        <w:tabs>
          <w:tab w:val="left" w:pos="360" w:leader="none"/>
        </w:tabs>
        <w:rPr>
          <w:rFonts w:ascii="Times New Roman" w:hAnsi="Times New Roman"/>
          <w:color w:val="000000"/>
          <w:sz w:val="20"/>
        </w:rPr>
      </w:pPr>
      <w:r>
        <w:rPr>
          <w:rFonts w:ascii="Times New Roman" w:hAnsi="Times New Roman"/>
          <w:color w:val="000000"/>
          <w:sz w:val="20"/>
        </w:rPr>
        <w:t>B.S. Computer Science, University of Texas at San Antonio, San Antonio, TX (1999)</w:t>
      </w:r>
    </w:p>
    <w:p>
      <w:pPr>
        <w:sectPr>
          <w:headerReference w:type="default" r:id="rId2"/>
          <w:headerReference w:type="first" r:id="rId3"/>
          <w:type w:val="nextPage"/>
          <w:pgSz w:w="12240" w:h="15840"/>
          <w:pgMar w:left="1728" w:right="1008" w:header="576" w:top="1008" w:footer="0" w:bottom="1008" w:gutter="0"/>
          <w:pgNumType w:fmt="decimal"/>
          <w:formProt w:val="false"/>
          <w:titlePg/>
          <w:textDirection w:val="lrTb"/>
          <w:docGrid w:type="default" w:linePitch="360" w:charSpace="0"/>
        </w:sectPr>
      </w:pPr>
    </w:p>
    <w:p>
      <w:pPr>
        <w:pStyle w:val="Resumetitles"/>
        <w:spacing w:lineRule="exact" w:line="362"/>
        <w:jc w:val="both"/>
        <w:rPr>
          <w:rFonts w:ascii="Times New Roman" w:hAnsi="Times New Roman"/>
          <w:b w:val="false"/>
          <w:b w:val="false"/>
          <w:sz w:val="20"/>
        </w:rPr>
      </w:pPr>
      <w:r>
        <w:rPr>
          <w:rFonts w:ascii="Times New Roman" w:hAnsi="Times New Roman"/>
          <w:b w:val="false"/>
          <w:sz w:val="20"/>
        </w:rPr>
      </w:r>
    </w:p>
    <w:p>
      <w:pPr>
        <w:pStyle w:val="Normal"/>
        <w:keepNext w:val="true"/>
        <w:tabs>
          <w:tab w:val="center" w:pos="4680" w:leader="none"/>
        </w:tabs>
        <w:rPr>
          <w:rFonts w:ascii="Times New Roman" w:hAnsi="Times New Roman"/>
          <w:b/>
          <w:b/>
          <w:i/>
          <w:i/>
          <w:sz w:val="20"/>
        </w:rPr>
      </w:pPr>
      <w:r>
        <w:rPr>
          <w:rFonts w:ascii="Times New Roman" w:hAnsi="Times New Roman"/>
          <w:b/>
          <w:i/>
          <w:sz w:val="20"/>
        </w:rPr>
        <w:t>CLEARANCE:</w:t>
      </w:r>
    </w:p>
    <w:p>
      <w:pPr>
        <w:pStyle w:val="ListParagraph"/>
        <w:numPr>
          <w:ilvl w:val="0"/>
          <w:numId w:val="4"/>
        </w:numPr>
        <w:tabs>
          <w:tab w:val="left" w:pos="2880" w:leader="none"/>
        </w:tabs>
        <w:ind w:left="360" w:hanging="360"/>
        <w:rPr>
          <w:rFonts w:ascii="Times New Roman" w:hAnsi="Times New Roman"/>
          <w:sz w:val="20"/>
        </w:rPr>
      </w:pPr>
      <w:r>
        <w:rPr>
          <w:rFonts w:ascii="Times New Roman" w:hAnsi="Times New Roman"/>
          <w:sz w:val="20"/>
        </w:rPr>
        <w:t>SSBI: Active, 2013 (most recent update)</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rPr>
          <w:rFonts w:ascii="Times New Roman" w:hAnsi="Times New Roman"/>
          <w:color w:val="000000"/>
          <w:sz w:val="20"/>
        </w:rPr>
      </w:pPr>
      <w:r>
        <w:rPr>
          <w:rFonts w:ascii="Times New Roman" w:hAnsi="Times New Roman"/>
          <w:color w:val="000000"/>
          <w:sz w:val="20"/>
        </w:rPr>
      </w:r>
    </w:p>
    <w:p>
      <w:pPr>
        <w:sectPr>
          <w:type w:val="continuous"/>
          <w:pgSz w:w="12240" w:h="15840"/>
          <w:pgMar w:left="1728" w:right="1008" w:header="576" w:top="1008" w:footer="0" w:bottom="1008" w:gutter="0"/>
          <w:formProt w:val="false"/>
          <w:textDirection w:val="lrTb"/>
          <w:docGrid w:type="default" w:linePitch="360" w:charSpace="0"/>
        </w:sectPr>
      </w:pPr>
    </w:p>
    <w:p>
      <w:pPr>
        <w:pStyle w:val="Resumetitles"/>
        <w:spacing w:lineRule="exact" w:line="362"/>
        <w:jc w:val="both"/>
        <w:rPr>
          <w:rFonts w:ascii="Times New Roman" w:hAnsi="Times New Roman"/>
          <w:i/>
          <w:i/>
          <w:sz w:val="20"/>
        </w:rPr>
      </w:pPr>
      <w:r>
        <w:rPr>
          <w:rFonts w:ascii="Times New Roman" w:hAnsi="Times New Roman"/>
          <w:i/>
          <w:sz w:val="20"/>
        </w:rPr>
        <w:t>PROFESSIONAL EXPERIENCE SUMMARY:</w:t>
      </w:r>
    </w:p>
    <w:p>
      <w:pPr>
        <w:pStyle w:val="Normal"/>
        <w:jc w:val="both"/>
        <w:rPr>
          <w:rFonts w:ascii="Times New Roman" w:hAnsi="Times New Roman"/>
          <w:sz w:val="20"/>
        </w:rPr>
      </w:pPr>
      <w:r>
        <w:rPr>
          <w:rFonts w:ascii="Times New Roman" w:hAnsi="Times New Roman"/>
          <w:sz w:val="20"/>
        </w:rPr>
        <w:t xml:space="preserve">Mr. Chandler has been performing development and testing for DISAs ACCM program.  ACCM is a plugin to the McAfee ePolicy Orchestrator system that is used through the government that supports the government’s Cyber Scorecard initiative for computer security and integrity.  Mr. Chandler currently is the Technical Developer Lead for his contract team.  Mr. Chandler has used his knowledge of C++ and Java to maintain and modify the ACCM software.  </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jc w:val="both"/>
        <w:rPr>
          <w:rFonts w:ascii="Times New Roman" w:hAnsi="Times New Roman"/>
          <w:sz w:val="20"/>
        </w:rPr>
      </w:pPr>
      <w:r>
        <w:rPr>
          <w:rFonts w:ascii="Times New Roman" w:hAnsi="Times New Roman"/>
          <w:sz w:val="20"/>
        </w:rPr>
        <w:t>Mr. Chandler has also learned Hibernate and JSP to support the maintenance and modification of the ACCM software.  Mr. Chandler has also provided Tier III trouble ticket support.</w:t>
      </w:r>
    </w:p>
    <w:p>
      <w:pPr>
        <w:pStyle w:val="Normal"/>
        <w:jc w:val="both"/>
        <w:rPr>
          <w:rFonts w:ascii="Times New Roman" w:hAnsi="Times New Roman"/>
          <w:sz w:val="20"/>
        </w:rPr>
      </w:pPr>
      <w:r>
        <w:rPr>
          <w:rFonts w:ascii="Times New Roman" w:hAnsi="Times New Roman"/>
          <w:sz w:val="20"/>
        </w:rPr>
      </w:r>
    </w:p>
    <w:p>
      <w:pPr>
        <w:pStyle w:val="Normal"/>
        <w:jc w:val="both"/>
        <w:rPr>
          <w:rFonts w:ascii="Times New Roman" w:hAnsi="Times New Roman"/>
          <w:sz w:val="20"/>
        </w:rPr>
      </w:pPr>
      <w:r>
        <w:rPr>
          <w:rFonts w:ascii="Times New Roman" w:hAnsi="Times New Roman"/>
          <w:sz w:val="20"/>
        </w:rPr>
        <w:t xml:space="preserve">Mr. Chandler has performed test planning, execution, reporting, and test range design for the 15 years as a Test Engineer, Range Engineer, and Cyber Research Engineer. Mr. Chandler’s testing has been focused on AFI 99-103 Developmental Test and Evaluation (DT&amp;E) and Contractor Testing of state-of-the-art Cyberspace Operations (CO) Systems.  Mr. Chandler has participated in the planning of AFI 99-103 Operational Test and Evaluation (OT&amp;E) events.  As part of a Combined Test Force, Mr. Chandler has evaluated and overseen Contractor sub-system testing, and OT&amp;E test plans.  In addition, Mr. Chandler has written and executed numerous DT&amp;E and Contractor test plans and reports providing the government with recommendations for systems’ acceptance.  Mr. Chandler has been the Test Director for several key DT&amp;E and Contractor tests of state-of-the-art IO systems.  Mr. Chandler’s DT&amp;E and Contractor test experience includes the following: </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Software and hardware testing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The use of commercial and free-ware based instrumentation such as Agilent Internet Advisors, Agilent Distributed Network Analyzers, Finisar Surveyors, Ethereal/Wireshark, and TCPDump (all Network Protocol analyzers)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Designing, configuring and maintaining Cisco based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The configuration and management of both military and commercial test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Configuring and maintaining a government ATM telecommunications backbone</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Configuring and maintaining a Promina 800 series Telecommunications multiplexer</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ISDN Q.931 Messaging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Writing programs to perform test data analysis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Reviewing technical requirements and creating measurable test criteria and event test cases.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Extensive knowledge of IP protocols including TCP, UDP, ICMP and how they apply to the security of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Use and configuration of firewalls and Intrusion Detection Systems (IDSs).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Working with Commercial and Government Encryption Systems such as KG-194’s, KIV-19’s, and 1910 STU modems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Test 101 and Acq 101 Certified</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Completed Oracle 115 and 215 training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Completed VMWare training in both vSphere 4 and 5 product lines to include ESXi server configuration</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ISTQB Certified Tester (Advanced Level – Test Manager, Test Analyst)</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Co-developed a test engineer course to train new test engineers in the process of DT&amp;E testing</w:t>
      </w:r>
    </w:p>
    <w:p>
      <w:pPr>
        <w:pStyle w:val="Normal"/>
        <w:jc w:val="both"/>
        <w:rPr>
          <w:rFonts w:ascii="Times New Roman" w:hAnsi="Times New Roman"/>
          <w:sz w:val="20"/>
        </w:rPr>
      </w:pPr>
      <w:r>
        <w:rPr>
          <w:rFonts w:ascii="Times New Roman" w:hAnsi="Times New Roman"/>
          <w:sz w:val="20"/>
        </w:rPr>
      </w:r>
    </w:p>
    <w:p>
      <w:pPr>
        <w:pStyle w:val="BodyText3"/>
        <w:rPr/>
      </w:pPr>
      <w:r>
        <w:rPr/>
        <w:t>Mr. Chandler has over a year and a half experience working in an Infosec Lab where he has researched and verified several exploits and developed several tools for use by the Air Force.  Mr. Chandler has used several development tools to aid in his task including UNIX/LINUX gcc compilers and Visual C++ for Windows platform.  His knowledge of several networking protocols including TCP/IP, UDP/IP, ICMP, SMTP, SNMP, and HTTP has aided him in the research and development of many vulnerability tools.  Mr. Chandler’s knowledge of computer network configuration has helped him in maintaining the Infosec Lab as a network administrator.</w:t>
      </w:r>
    </w:p>
    <w:p>
      <w:pPr>
        <w:pStyle w:val="Resumetitles"/>
        <w:spacing w:lineRule="exact" w:line="362"/>
        <w:jc w:val="both"/>
        <w:rPr>
          <w:rFonts w:ascii="Times New Roman" w:hAnsi="Times New Roman"/>
          <w:b w:val="false"/>
          <w:b w:val="false"/>
          <w:sz w:val="20"/>
        </w:rPr>
      </w:pPr>
      <w:r>
        <w:rPr>
          <w:rFonts w:ascii="Times New Roman" w:hAnsi="Times New Roman"/>
          <w:b w:val="false"/>
          <w:sz w:val="20"/>
        </w:rPr>
      </w:r>
    </w:p>
    <w:tbl>
      <w:tblPr>
        <w:tblW w:w="93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4768"/>
        <w:gridCol w:w="2521"/>
        <w:gridCol w:w="2091"/>
      </w:tblGrid>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TELECOMMUNICATIONS RELATED EXPERIENCE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Cisco Routers/Catalyst Switch Ops/Maint</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14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Bay Routers Configuration and Operations</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Ascend Max RAS</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Promina 800 Series Multiplexer Ops/Maint</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T1 Circuit Troubleshooting</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ATM Network Design and Operation</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OPERATING SYSTEMS</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Solaris Operating System</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HPUX Operating System</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AIX Operating System</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95 Operating System</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Dos</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3.1</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NT 4.0</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Windows 2000 </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XP</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11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Vista</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7</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8</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10</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Server (2003 – 2008)</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Linux</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Cisco IOS v 11.2+</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14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LANGUAGES</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Java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Pascal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Fortran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Perl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Python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Icon/Idol Programming Languages</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2 Years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Sed/Awk Scripting Languages</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Lisp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Sparc Assembly Programming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Hyper Text Markup Language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5 Years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Hibernate</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JSP</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bCs/>
              </w:rPr>
            </w:pPr>
            <w:r>
              <w:rPr>
                <w:rFonts w:ascii="Times New Roman" w:hAnsi="Times New Roman"/>
                <w:b/>
                <w:bCs/>
              </w:rPr>
              <w:t>OTHER</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pPr>
            <w:r>
              <w:rPr>
                <w:rFonts w:ascii="Times New Roman" w:hAnsi="Times New Roman"/>
                <w:b/>
                <w:bCs/>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bCs/>
              </w:rPr>
            </w:pPr>
            <w:r>
              <w:rPr>
                <w:rFonts w:ascii="Times New Roman" w:hAnsi="Times New Roman"/>
                <w:b/>
                <w:bCs/>
              </w:rPr>
              <w:t>PROFICIENCY</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Oracle Discoverer</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8"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Oracle Administration</w:t>
            </w:r>
          </w:p>
        </w:tc>
        <w:tc>
          <w:tcPr>
            <w:tcW w:w="2521"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4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bl>
    <w:p>
      <w:pPr>
        <w:pStyle w:val="Resumetitles"/>
        <w:spacing w:lineRule="exact" w:line="362"/>
        <w:jc w:val="both"/>
        <w:rPr>
          <w:rFonts w:ascii="Times New Roman" w:hAnsi="Times New Roman"/>
          <w:ins w:id="1" w:author="Unknown Author" w:date="2018-06-04T15:14:09Z"/>
          <w:i/>
          <w:i/>
          <w:sz w:val="20"/>
        </w:rPr>
      </w:pPr>
      <w:ins w:id="0" w:author="Unknown Author" w:date="2018-06-04T15:14:09Z">
        <w:r>
          <w:rPr/>
        </w:r>
      </w:ins>
    </w:p>
    <w:p>
      <w:pPr>
        <w:pStyle w:val="Resumetitles"/>
        <w:spacing w:lineRule="exact" w:line="362"/>
        <w:jc w:val="both"/>
        <w:rPr>
          <w:rFonts w:ascii="Times New Roman" w:hAnsi="Times New Roman"/>
          <w:del w:id="3" w:author="Unknown Author" w:date="2018-06-04T15:13:50Z"/>
          <w:i/>
          <w:i/>
          <w:sz w:val="20"/>
        </w:rPr>
      </w:pPr>
      <w:del w:id="2" w:author="Unknown Author" w:date="2018-06-04T15:13:50Z">
        <w:r>
          <w:rPr/>
        </w:r>
      </w:del>
    </w:p>
    <w:p>
      <w:pPr>
        <w:pStyle w:val="Resumetitles"/>
        <w:spacing w:lineRule="exact" w:line="362"/>
        <w:jc w:val="both"/>
        <w:rPr>
          <w:rFonts w:ascii="Times New Roman" w:hAnsi="Times New Roman"/>
          <w:del w:id="5" w:author="Unknown Author" w:date="2018-06-04T15:12:48Z"/>
          <w:i/>
          <w:i/>
          <w:sz w:val="20"/>
        </w:rPr>
      </w:pPr>
      <w:del w:id="4" w:author="Unknown Author" w:date="2018-06-04T15:12:48Z">
        <w:r>
          <w:rPr/>
        </w:r>
      </w:del>
    </w:p>
    <w:p>
      <w:pPr>
        <w:pStyle w:val="Resumetitles"/>
        <w:spacing w:lineRule="exact" w:line="362"/>
        <w:jc w:val="both"/>
        <w:rPr/>
      </w:pPr>
      <w:r>
        <w:rPr>
          <w:rFonts w:ascii="Times New Roman" w:hAnsi="Times New Roman"/>
          <w:i/>
          <w:sz w:val="20"/>
        </w:rPr>
        <w:t>SPECIFIC SKILLS:</w:t>
      </w:r>
    </w:p>
    <w:p>
      <w:pPr>
        <w:pStyle w:val="Normal"/>
        <w:tabs>
          <w:tab w:val="left" w:pos="1656" w:leader="none"/>
          <w:tab w:val="left" w:pos="1980" w:leader="none"/>
          <w:tab w:val="left" w:pos="10476" w:leader="none"/>
        </w:tabs>
        <w:rPr/>
      </w:pPr>
      <w:r>
        <w:rPr>
          <w:rFonts w:ascii="Times New Roman" w:hAnsi="Times New Roman"/>
          <w:b/>
          <w:sz w:val="20"/>
        </w:rPr>
        <w:t>Networking</w:t>
      </w:r>
      <w:r>
        <w:rPr>
          <w:rFonts w:ascii="Times New Roman" w:hAnsi="Times New Roman"/>
          <w:sz w:val="20"/>
        </w:rPr>
        <w:t>:  TCP/IP, UDP/IP, DNS, SNMP, SMTP, NetBIOS, SMB, HTTP, RIP, OSPF, BGP, and ISDN Q931 Messaging</w:t>
      </w:r>
    </w:p>
    <w:p>
      <w:pPr>
        <w:pStyle w:val="Heading2"/>
        <w:tabs>
          <w:tab w:val="left" w:pos="0" w:leader="none"/>
        </w:tabs>
        <w:rPr>
          <w:i w:val="false"/>
          <w:i w:val="false"/>
          <w:sz w:val="20"/>
        </w:rPr>
      </w:pPr>
      <w:r>
        <w:rPr>
          <w:b/>
          <w:i w:val="false"/>
          <w:sz w:val="20"/>
        </w:rPr>
        <w:t>Computer Security</w:t>
      </w:r>
      <w:r>
        <w:rPr>
          <w:i w:val="false"/>
          <w:sz w:val="20"/>
        </w:rPr>
        <w:t>:  Firewalls, Routers, Intrusion Detection Systems, Hacker Methods / Signatures, Virus reverse-engineering and analysis and prevention</w:t>
      </w:r>
    </w:p>
    <w:p>
      <w:pPr>
        <w:pStyle w:val="Normal"/>
        <w:rPr>
          <w:rFonts w:ascii="Times New Roman" w:hAnsi="Times New Roman"/>
          <w:sz w:val="20"/>
        </w:rPr>
      </w:pPr>
      <w:ins w:id="6" w:author="Unknown Author" w:date="2018-06-04T15:22:51Z">
        <w:r>
          <w:rPr>
            <w:rFonts w:ascii="Times New Roman" w:hAnsi="Times New Roman"/>
            <w:b/>
            <w:bCs/>
            <w:sz w:val="20"/>
          </w:rPr>
          <w:t>System Administration</w:t>
        </w:r>
      </w:ins>
      <w:ins w:id="7" w:author="Unknown Author" w:date="2018-06-04T15:22:51Z">
        <w:r>
          <w:rPr>
            <w:rFonts w:ascii="Times New Roman" w:hAnsi="Times New Roman"/>
            <w:sz w:val="20"/>
          </w:rPr>
          <w:t>:</w:t>
        </w:r>
      </w:ins>
      <w:ins w:id="8" w:author="Unknown Author" w:date="2018-06-04T15:23:11Z">
        <w:r>
          <w:rPr>
            <w:rFonts w:ascii="Times New Roman" w:hAnsi="Times New Roman"/>
            <w:sz w:val="20"/>
          </w:rPr>
          <w:t xml:space="preserve">  Scipting/Programming languages (Bash/Sh, Python, Sed), Ansible, O</w:t>
        </w:r>
      </w:ins>
      <w:ins w:id="9" w:author="Unknown Author" w:date="2018-06-04T15:24:00Z">
        <w:r>
          <w:rPr>
            <w:rFonts w:ascii="Times New Roman" w:hAnsi="Times New Roman"/>
            <w:sz w:val="20"/>
          </w:rPr>
          <w:t>penstack, Docker, VMWare ESIx, Virtualbox, Vagrant, Linux OS (Ubuntu, Debian, Fedora, CentOS, RHEL</w:t>
        </w:r>
      </w:ins>
      <w:ins w:id="10" w:author="Unknown Author" w:date="2018-06-04T15:25:03Z">
        <w:r>
          <w:rPr>
            <w:rFonts w:ascii="Times New Roman" w:hAnsi="Times New Roman"/>
            <w:sz w:val="20"/>
          </w:rPr>
          <w:t>), Windows OS (XP, 7, 8, 8.1, 10, Server 2003, Server 2012, Server 2016).</w:t>
        </w:r>
      </w:ins>
    </w:p>
    <w:p>
      <w:pPr>
        <w:pStyle w:val="Normal"/>
        <w:rPr>
          <w:rFonts w:ascii="Times New Roman" w:hAnsi="Times New Roman"/>
          <w:sz w:val="20"/>
        </w:rPr>
      </w:pPr>
      <w:ins w:id="11" w:author="Unknown Author" w:date="2018-06-04T15:26:35Z">
        <w:r>
          <w:rPr>
            <w:rFonts w:ascii="Times New Roman" w:hAnsi="Times New Roman"/>
            <w:b/>
            <w:bCs/>
            <w:sz w:val="20"/>
          </w:rPr>
          <w:t>Testing</w:t>
        </w:r>
      </w:ins>
      <w:ins w:id="12" w:author="Unknown Author" w:date="2018-06-04T15:26:35Z">
        <w:r>
          <w:rPr>
            <w:rFonts w:ascii="Times New Roman" w:hAnsi="Times New Roman"/>
            <w:sz w:val="20"/>
          </w:rPr>
          <w:t xml:space="preserve">:  ISTQB Certified </w:t>
        </w:r>
      </w:ins>
      <w:ins w:id="13" w:author="Unknown Author" w:date="2018-06-04T15:27:01Z">
        <w:r>
          <w:rPr>
            <w:rFonts w:ascii="Times New Roman" w:hAnsi="Times New Roman"/>
            <w:sz w:val="20"/>
          </w:rPr>
          <w:t xml:space="preserve">– Foundation Level, Advanded – Test Manager, Advanced </w:t>
        </w:r>
      </w:ins>
      <w:ins w:id="14" w:author="Unknown Author" w:date="2018-06-04T15:28:08Z">
        <w:r>
          <w:rPr>
            <w:rFonts w:ascii="Times New Roman" w:hAnsi="Times New Roman"/>
            <w:sz w:val="20"/>
          </w:rPr>
          <w:t>–</w:t>
        </w:r>
      </w:ins>
      <w:ins w:id="15" w:author="Unknown Author" w:date="2018-06-04T15:27:01Z">
        <w:r>
          <w:rPr>
            <w:rFonts w:ascii="Times New Roman" w:hAnsi="Times New Roman"/>
            <w:sz w:val="20"/>
          </w:rPr>
          <w:t xml:space="preserve"> </w:t>
        </w:r>
      </w:ins>
      <w:ins w:id="16" w:author="Unknown Author" w:date="2018-06-04T15:28:08Z">
        <w:r>
          <w:rPr>
            <w:rFonts w:ascii="Times New Roman" w:hAnsi="Times New Roman"/>
            <w:sz w:val="20"/>
          </w:rPr>
          <w:t>Test Anaylyst, Developmental Test and Evaluation test techniques, and Contractor test techniques.</w:t>
        </w:r>
      </w:ins>
    </w:p>
    <w:p>
      <w:pPr>
        <w:pStyle w:val="Resumetitles"/>
        <w:spacing w:lineRule="exact" w:line="362"/>
        <w:jc w:val="both"/>
        <w:rPr>
          <w:rFonts w:ascii="Times New Roman" w:hAnsi="Times New Roman"/>
          <w:i/>
          <w:i/>
          <w:sz w:val="20"/>
        </w:rPr>
      </w:pPr>
      <w:r>
        <w:rPr>
          <w:rFonts w:ascii="Times New Roman" w:hAnsi="Times New Roman"/>
          <w:i/>
          <w:sz w:val="20"/>
        </w:rPr>
        <w:t>SPECIFIC EXPERIENCE:</w:t>
      </w:r>
      <w:bookmarkStart w:id="0" w:name="_GoBack"/>
      <w:bookmarkEnd w:id="0"/>
    </w:p>
    <w:p>
      <w:pPr>
        <w:pStyle w:val="Normal"/>
        <w:rPr/>
      </w:pPr>
      <w:ins w:id="17" w:author="Unknown Author" w:date="2018-06-04T15:14:19Z">
        <w:r>
          <w:rPr>
            <w:rFonts w:ascii="Times New Roman" w:hAnsi="Times New Roman"/>
            <w:b/>
            <w:sz w:val="20"/>
          </w:rPr>
          <w:t>MANTECH, Senior CNO Developer (Sep 2017 - Present)</w:t>
        </w:r>
      </w:ins>
    </w:p>
    <w:p>
      <w:pPr>
        <w:pStyle w:val="Normal"/>
        <w:rPr/>
      </w:pPr>
      <w:ins w:id="18" w:author="Unknown Author" w:date="2018-06-04T15:14:19Z">
        <w:r>
          <w:rPr>
            <w:rFonts w:ascii="Times New Roman" w:hAnsi="Times New Roman"/>
            <w:b/>
            <w:sz w:val="20"/>
          </w:rPr>
          <w:t>Duties/Responsibilities:</w:t>
        </w:r>
      </w:ins>
      <w:ins w:id="19" w:author="Unknown Author" w:date="2018-06-04T15:14:19Z">
        <w:r>
          <w:rPr>
            <w:rFonts w:ascii="Times New Roman" w:hAnsi="Times New Roman"/>
            <w:sz w:val="20"/>
          </w:rPr>
          <w:t xml:space="preserve">  </w:t>
        </w:r>
      </w:ins>
    </w:p>
    <w:p>
      <w:pPr>
        <w:pStyle w:val="Normal"/>
        <w:rPr/>
      </w:pPr>
      <w:ins w:id="20" w:author="Unknown Author" w:date="2018-06-04T15:14:19Z">
        <w:r>
          <w:rPr>
            <w:rFonts w:ascii="Times New Roman" w:hAnsi="Times New Roman"/>
            <w:sz w:val="20"/>
          </w:rPr>
          <w:t xml:space="preserve">Mr. Chandler is responsible for the </w:t>
        </w:r>
      </w:ins>
      <w:ins w:id="21" w:author="Unknown Author" w:date="2018-06-04T15:14:19Z">
        <w:r>
          <w:rPr>
            <w:rFonts w:ascii="Times New Roman" w:hAnsi="Times New Roman"/>
            <w:sz w:val="20"/>
          </w:rPr>
          <w:t>Developing and maintaining a software repository for the 90</w:t>
        </w:r>
      </w:ins>
      <w:ins w:id="22" w:author="Unknown Author" w:date="2018-06-04T15:14:19Z">
        <w:r>
          <w:rPr>
            <w:rFonts w:ascii="Times New Roman" w:hAnsi="Times New Roman"/>
            <w:sz w:val="20"/>
            <w:vertAlign w:val="superscript"/>
          </w:rPr>
          <w:t>th</w:t>
        </w:r>
      </w:ins>
      <w:ins w:id="23" w:author="Unknown Author" w:date="2018-06-04T15:14:19Z">
        <w:r>
          <w:rPr>
            <w:rFonts w:ascii="Times New Roman" w:hAnsi="Times New Roman"/>
            <w:sz w:val="20"/>
          </w:rPr>
          <w:t xml:space="preserve"> Cyberspace Operations Squadron (90 COS).  He helps to maintain a set of servers that are used to both periodically download updates to software repositories that are used by developers on several closed networks.  He also helps to maintain the scripts that are necessary to download the updates to the software repositories as well as merging the updates to the software repositories on the closed networks.  Mr. Chandler also is responsible for maintaining all current software licenses for the 90 COS.</w:t>
        </w:r>
      </w:ins>
    </w:p>
    <w:p>
      <w:pPr>
        <w:pStyle w:val="Normal"/>
        <w:rPr/>
      </w:pPr>
      <w:ins w:id="24" w:author="Unknown Author" w:date="2018-06-04T15:14:19Z">
        <w:r>
          <w:rPr>
            <w:rFonts w:ascii="Times New Roman" w:hAnsi="Times New Roman"/>
            <w:b/>
            <w:sz w:val="20"/>
          </w:rPr>
          <w:t>Skills Utilized:</w:t>
        </w:r>
      </w:ins>
      <w:ins w:id="25" w:author="Unknown Author" w:date="2018-06-04T15:14:19Z">
        <w:r>
          <w:rPr>
            <w:rFonts w:ascii="Times New Roman" w:hAnsi="Times New Roman"/>
            <w:sz w:val="20"/>
          </w:rPr>
          <w:t xml:space="preserve"> </w:t>
        </w:r>
      </w:ins>
      <w:ins w:id="26" w:author="Unknown Author" w:date="2018-06-04T15:14:19Z">
        <w:r>
          <w:rPr>
            <w:rFonts w:ascii="Times New Roman" w:hAnsi="Times New Roman"/>
            <w:vanish/>
            <w:sz w:val="20"/>
          </w:rPr>
          <w:t xml:space="preserve"> </w:t>
        </w:r>
      </w:ins>
      <w:ins w:id="27" w:author="Unknown Author" w:date="2018-06-04T15:14:19Z">
        <w:r>
          <w:rPr>
            <w:rFonts w:ascii="Times New Roman" w:hAnsi="Times New Roman"/>
            <w:sz w:val="20"/>
          </w:rPr>
          <w:t xml:space="preserve">Mr. Chandler </w:t>
        </w:r>
      </w:ins>
      <w:ins w:id="28" w:author="Unknown Author" w:date="2018-06-04T15:14:19Z">
        <w:r>
          <w:rPr>
            <w:rFonts w:ascii="Times New Roman" w:hAnsi="Times New Roman"/>
            <w:sz w:val="20"/>
          </w:rPr>
          <w:t>utilizes his knowledge of Bash scripting language as well as other tools such as Ansible to automate the maintenance and upkeep of the software repositories.  His extensive knowledge of Linux administration and Windows administration is used to maintain the software repositories.</w:t>
        </w:r>
      </w:ins>
    </w:p>
    <w:p>
      <w:pPr>
        <w:pStyle w:val="Normal"/>
        <w:rPr>
          <w:rFonts w:ascii="Times New Roman" w:hAnsi="Times New Roman"/>
          <w:b/>
          <w:b/>
          <w:sz w:val="20"/>
        </w:rPr>
      </w:pPr>
      <w:ins w:id="29" w:author="Unknown Author" w:date="2018-06-04T15:14:19Z">
        <w:r>
          <w:rPr>
            <w:rFonts w:ascii="Times New Roman" w:hAnsi="Times New Roman"/>
            <w:b/>
            <w:sz w:val="20"/>
          </w:rPr>
        </w:r>
      </w:ins>
    </w:p>
    <w:p>
      <w:pPr>
        <w:pStyle w:val="Normal"/>
        <w:rPr/>
      </w:pPr>
      <w:r>
        <w:rPr>
          <w:rFonts w:ascii="Times New Roman" w:hAnsi="Times New Roman"/>
          <w:b/>
          <w:sz w:val="20"/>
        </w:rPr>
        <w:t xml:space="preserve">ISHPI, Technical Developer Lead (Aug 2015 – </w:t>
      </w:r>
      <w:del w:id="30" w:author="Unknown Author" w:date="2018-06-04T15:15:09Z">
        <w:r>
          <w:rPr>
            <w:rFonts w:ascii="Times New Roman" w:hAnsi="Times New Roman"/>
            <w:b/>
            <w:sz w:val="20"/>
          </w:rPr>
          <w:delText>Present</w:delText>
        </w:r>
      </w:del>
      <w:ins w:id="31" w:author="Unknown Author" w:date="2018-06-04T15:15:09Z">
        <w:r>
          <w:rPr>
            <w:rFonts w:ascii="Times New Roman" w:hAnsi="Times New Roman"/>
            <w:b/>
            <w:sz w:val="20"/>
          </w:rPr>
          <w:t>Sep 2017</w:t>
        </w:r>
      </w:ins>
      <w:r>
        <w:rPr>
          <w:rFonts w:ascii="Times New Roman" w:hAnsi="Times New Roman"/>
          <w:b/>
          <w:sz w:val="20"/>
        </w:rPr>
        <w:t>)</w:t>
      </w:r>
    </w:p>
    <w:p>
      <w:pPr>
        <w:pStyle w:val="Normal"/>
        <w:rPr>
          <w:rFonts w:ascii="Times New Roman" w:hAnsi="Times New Roman"/>
          <w:sz w:val="20"/>
        </w:rPr>
      </w:pPr>
      <w:bookmarkStart w:id="1" w:name="__DdeLink__490_2144592043"/>
      <w:bookmarkEnd w:id="1"/>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development and maintenance of DISAs ACCM software.  ACCM is a plugin that integrates with (currently) McAfee’s ePolicy Orchestrator system to provide end system software installation and patch tracking.  This work includes implementing requirements from DISA into the ACCM software.  Mr. Chandler is also responsible for providing Tier III trouble ticket support.  Mr. Chandler provides technical direction for a 6 person development team with regards to ACCM development and maintenance.</w:t>
      </w:r>
    </w:p>
    <w:p>
      <w:pPr>
        <w:pStyle w:val="Normal"/>
        <w:rPr>
          <w:rFonts w:ascii="Times New Roman" w:hAnsi="Times New Roman"/>
          <w:b/>
          <w:b/>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Java, Hibernate, and JSP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Mr. Chandler has knowledge of setting up Microsoft Windows Servers.  He has extensive knowledge with the use of the Windows Registry for configuration and security purposes.</w:t>
      </w:r>
    </w:p>
    <w:p>
      <w:pPr>
        <w:pStyle w:val="Normal"/>
        <w:rPr>
          <w:rFonts w:ascii="Times New Roman" w:hAnsi="Times New Roman"/>
          <w:b/>
          <w:b/>
          <w:sz w:val="20"/>
        </w:rPr>
      </w:pPr>
      <w:r>
        <w:rPr>
          <w:rFonts w:ascii="Times New Roman" w:hAnsi="Times New Roman"/>
          <w:b/>
          <w:sz w:val="20"/>
        </w:rPr>
      </w:r>
      <w:bookmarkStart w:id="2" w:name="__DdeLink__490_2144592043"/>
      <w:bookmarkStart w:id="3" w:name="__DdeLink__490_2144592043"/>
      <w:bookmarkEnd w:id="3"/>
    </w:p>
    <w:p>
      <w:pPr>
        <w:pStyle w:val="Normal"/>
        <w:rPr>
          <w:rFonts w:ascii="Times New Roman" w:hAnsi="Times New Roman"/>
          <w:b/>
          <w:b/>
          <w:sz w:val="20"/>
        </w:rPr>
      </w:pPr>
      <w:r>
        <w:rPr>
          <w:rFonts w:ascii="Times New Roman" w:hAnsi="Times New Roman"/>
          <w:b/>
          <w:sz w:val="20"/>
        </w:rPr>
        <w:t>SRI International, Cyber Research Engineer (Jun 2014 – Aug 2015)</w:t>
      </w:r>
    </w:p>
    <w:p>
      <w:pPr>
        <w:pStyle w:val="Normal"/>
        <w:rPr>
          <w:rFonts w:ascii="Times New Roman" w:hAnsi="Times New Roman"/>
          <w:sz w:val="20"/>
        </w:rPr>
      </w:pPr>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test plan, test report development, and test range design for Contractor Testing of state-of-the-art Cyberspace Operations (CO) Systems.  This work includes analyzing both Government requirements and CO System documents to produce Test Objectives and Test Conditions to be used as input into Government decisions for System acceptance.  He is also responsible for developing Cyberspace environments to be used during testing events.  As an experienced system/network administrator, 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information and network reconfigurations for different tests.</w:t>
      </w:r>
    </w:p>
    <w:p>
      <w:pPr>
        <w:pStyle w:val="Normal"/>
        <w:rPr>
          <w:rFonts w:ascii="Times New Roman" w:hAnsi="Times New Roman"/>
          <w:b/>
          <w:b/>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Perl, and Java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 Servers.  He has extensive knowledge with the use of the Windows Registry for configuration and security purposes.</w:t>
      </w:r>
    </w:p>
    <w:p>
      <w:pPr>
        <w:pStyle w:val="Normal"/>
        <w:rPr>
          <w:rFonts w:ascii="Times New Roman" w:hAnsi="Times New Roman"/>
          <w:b/>
          <w:b/>
          <w:sz w:val="20"/>
        </w:rPr>
      </w:pPr>
      <w:r>
        <w:rPr>
          <w:rFonts w:ascii="Times New Roman" w:hAnsi="Times New Roman"/>
          <w:b/>
          <w:sz w:val="20"/>
        </w:rPr>
      </w:r>
    </w:p>
    <w:p>
      <w:pPr>
        <w:pStyle w:val="Normal"/>
        <w:rPr>
          <w:rFonts w:ascii="Times New Roman" w:hAnsi="Times New Roman"/>
          <w:b/>
          <w:b/>
          <w:sz w:val="20"/>
        </w:rPr>
      </w:pPr>
      <w:r>
        <w:rPr>
          <w:rFonts w:ascii="Times New Roman" w:hAnsi="Times New Roman"/>
          <w:b/>
          <w:sz w:val="20"/>
        </w:rPr>
        <w:t>TASC, Test Engineer (Sep 2000 – Jun 2014)</w:t>
      </w:r>
    </w:p>
    <w:p>
      <w:pPr>
        <w:pStyle w:val="Normal"/>
        <w:rPr>
          <w:rFonts w:ascii="Times New Roman" w:hAnsi="Times New Roman"/>
          <w:sz w:val="20"/>
        </w:rPr>
      </w:pPr>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test plan, test report development, and test range design for Developmental Test and Evaluation (DT&amp;E) of state-of-the-art Cyberspace Operations (CO) Systems.  This work includes analyzing both Government requirements and CO System documents to produce Measures of Effectiveness and Measures of Performance to be used as input into Government decisions for System acceptance.  He is also responsible for developing Cyberspace environments to be used during testing events.  As a previous system/network administrator, 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information, network reconfigurations for different tests, and maintaining over 20 routers that make up the test bed network.</w:t>
      </w:r>
    </w:p>
    <w:p>
      <w:pPr>
        <w:pStyle w:val="Normal"/>
        <w:jc w:val="both"/>
        <w:rPr>
          <w:rFonts w:ascii="Times New Roman" w:hAnsi="Times New Roman"/>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Perl, and Java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WindowsNT 4.0 Servers to serve as DNS servers.  He has extensive knowledge with the use of the Windows Registry for configuration and security purposes.</w:t>
      </w:r>
    </w:p>
    <w:p>
      <w:pPr>
        <w:pStyle w:val="Resumetitles"/>
        <w:spacing w:lineRule="auto" w:line="240"/>
        <w:jc w:val="both"/>
        <w:rPr>
          <w:rFonts w:ascii="Times New Roman" w:hAnsi="Times New Roman"/>
          <w:b w:val="false"/>
          <w:b w:val="false"/>
          <w:sz w:val="20"/>
        </w:rPr>
      </w:pPr>
      <w:r>
        <w:rPr>
          <w:rFonts w:ascii="Times New Roman" w:hAnsi="Times New Roman"/>
          <w:b w:val="false"/>
          <w:sz w:val="20"/>
        </w:rPr>
      </w:r>
    </w:p>
    <w:p>
      <w:pPr>
        <w:pStyle w:val="Normal"/>
        <w:rPr>
          <w:rFonts w:ascii="Times New Roman" w:hAnsi="Times New Roman"/>
          <w:b/>
          <w:b/>
          <w:sz w:val="20"/>
        </w:rPr>
      </w:pPr>
      <w:r>
        <w:rPr>
          <w:rFonts w:ascii="Times New Roman" w:hAnsi="Times New Roman"/>
          <w:b/>
          <w:sz w:val="20"/>
        </w:rPr>
        <w:t>Computer Science Corporation, Associate Member of the Technical Staff (Jan 1999 to Aug 2000)</w:t>
      </w:r>
    </w:p>
    <w:p>
      <w:pPr>
        <w:pStyle w:val="Normal"/>
        <w:rPr>
          <w:rFonts w:ascii="Times New Roman" w:hAnsi="Times New Roman"/>
          <w:vanish/>
          <w:sz w:val="20"/>
        </w:rPr>
      </w:pPr>
      <w:r>
        <w:rPr>
          <w:rFonts w:ascii="Times New Roman" w:hAnsi="Times New Roman"/>
          <w:b/>
          <w:sz w:val="20"/>
        </w:rPr>
        <w:t>Duties/Responsibilities:</w:t>
      </w:r>
      <w:r>
        <w:rPr>
          <w:rFonts w:ascii="Times New Roman" w:hAnsi="Times New Roman"/>
          <w:sz w:val="20"/>
        </w:rPr>
        <w:t xml:space="preserve">  </w:t>
      </w:r>
      <w:r>
        <w:rPr>
          <w:rFonts w:ascii="Times New Roman" w:hAnsi="Times New Roman"/>
          <w:vanish/>
          <w:sz w:val="20"/>
        </w:rPr>
        <w:t xml:space="preserve"> </w:t>
      </w:r>
    </w:p>
    <w:p>
      <w:pPr>
        <w:pStyle w:val="BodyText3"/>
        <w:rPr/>
      </w:pPr>
      <w:r>
        <w:rPr/>
        <w:t>Mr. Chandler is responsible for verifying vulnerabilities in operating systems and applications. He works extensively with Windows NT, Unix, and Linux.  His knowledge of several networking protocols has aided in the research and development of vulnerability tools.  Mr. Chandler has extensive knowledge and skill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Infosec team.  He was responsible for performing network administration duties for the Infosec testing lab.  This included the use of several administration tools to include nmap, netcat, nbtstat, nestat, traceroute, as well as the maintenance necessary to ensure network integrity through consistent policing/repair/creation of a high variety of lines and cables.  His duties included the installation of several OS’s (WindowsNT/2000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rPr/>
      </w:pPr>
      <w:r>
        <w:rPr/>
      </w:r>
    </w:p>
    <w:p>
      <w:pPr>
        <w:sectPr>
          <w:type w:val="continuous"/>
          <w:pgSz w:w="12240" w:h="15840"/>
          <w:pgMar w:left="1728" w:right="1008" w:header="576" w:top="1008" w:footer="0" w:bottom="1008" w:gutter="0"/>
          <w:formProt w:val="false"/>
          <w:textDirection w:val="lrTb"/>
          <w:docGrid w:type="default" w:linePitch="360" w:charSpace="0"/>
        </w:sectPr>
      </w:pPr>
    </w:p>
    <w:sectPr>
      <w:type w:val="continuous"/>
      <w:pgSz w:w="12240" w:h="15840"/>
      <w:pgMar w:left="1728" w:right="1008" w:header="576" w:top="1008" w:footer="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4"/>
      <w:rPr/>
    </w:pPr>
    <w:r>
      <w:rPr/>
      <w:t>Patrick L. Chandler</w:t>
    </w:r>
  </w:p>
  <w:p>
    <w:pPr>
      <w:pStyle w:val="Header"/>
      <w:jc w:val="right"/>
      <w:rPr/>
    </w:pPr>
    <w:r>
      <w:rPr>
        <w:rFonts w:ascii="Times New Roman" w:hAnsi="Times New Roman"/>
      </w:rPr>
      <w:t xml:space="preserve">Page </w:t>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3"/>
      <w:tabs>
        <w:tab w:val="left" w:pos="0" w:leader="none"/>
      </w:tabs>
      <w:rPr>
        <w:rFonts w:ascii="Times New Roman" w:hAnsi="Times New Roman"/>
        <w:b w:val="false"/>
        <w:b w:val="false"/>
        <w:sz w:val="20"/>
      </w:rPr>
    </w:pPr>
    <w:r>
      <w:rPr>
        <w:rFonts w:ascii="Times New Roman" w:hAnsi="Times New Roman"/>
      </w:rPr>
      <w:t>Patrick L. Chandler</w:t>
      <w:tab/>
      <w:tab/>
      <w:tab/>
      <w:tab/>
      <w:tab/>
      <w:tab/>
      <w:tab/>
      <w:t xml:space="preserve">      </w:t>
    </w:r>
    <w:r>
      <w:rPr>
        <w:rFonts w:ascii="Times New Roman" w:hAnsi="Times New Roman"/>
        <w:b w:val="false"/>
        <w:sz w:val="20"/>
      </w:rPr>
      <w:t>3927 Angel Trumpet</w:t>
    </w:r>
  </w:p>
  <w:p>
    <w:pPr>
      <w:pStyle w:val="Normal"/>
      <w:rPr>
        <w:rFonts w:ascii="Times New Roman" w:hAnsi="Times New Roman"/>
        <w:sz w:val="20"/>
      </w:rPr>
    </w:pPr>
    <w:r>
      <w:rPr>
        <w:rFonts w:ascii="Times New Roman" w:hAnsi="Times New Roman"/>
      </w:rPr>
      <w:tab/>
      <w:tab/>
      <w:tab/>
      <w:tab/>
      <w:tab/>
      <w:tab/>
      <w:tab/>
      <w:tab/>
      <w:tab/>
      <w:tab/>
      <w:t xml:space="preserve">   </w:t>
    </w:r>
    <w:r>
      <w:rPr>
        <w:rFonts w:ascii="Times New Roman" w:hAnsi="Times New Roman"/>
        <w:sz w:val="20"/>
      </w:rPr>
      <w:t>San Antonio, TX 78259</w:t>
    </w:r>
  </w:p>
  <w:p>
    <w:pPr>
      <w:pStyle w:val="Header"/>
      <w:tabs>
        <w:tab w:val="left" w:pos="360" w:leader="none"/>
        <w:tab w:val="center" w:pos="4320" w:leader="none"/>
        <w:tab w:val="right" w:pos="8640" w:leader="none"/>
        <w:tab w:val="right" w:pos="9270" w:leader="none"/>
      </w:tabs>
      <w:rPr/>
    </w:pPr>
    <w:r>
      <w:rPr>
        <w:rFonts w:ascii="Times New Roman" w:hAnsi="Times New Roman"/>
        <w:b/>
      </w:rPr>
      <w:t xml:space="preserve">Senior Cyber Network Operations (CNO) Developer </w:t>
      <w:tab/>
    </w:r>
    <w:r>
      <w:rPr>
        <w:rFonts w:ascii="Times New Roman" w:hAnsi="Times New Roman"/>
        <w:sz w:val="20"/>
      </w:rPr>
      <w:t>Home: 210-499-4380</w:t>
    </w:r>
  </w:p>
  <w:p>
    <w:pPr>
      <w:pStyle w:val="Header"/>
      <w:tabs>
        <w:tab w:val="left" w:pos="360" w:leader="none"/>
        <w:tab w:val="center" w:pos="4320" w:leader="none"/>
        <w:tab w:val="right" w:pos="8640" w:leader="none"/>
        <w:tab w:val="right" w:pos="9270" w:leader="none"/>
      </w:tabs>
      <w:rPr>
        <w:rFonts w:ascii="Times New Roman" w:hAnsi="Times New Roman"/>
        <w:sz w:val="20"/>
      </w:rPr>
    </w:pPr>
    <w:r>
      <w:rPr>
        <w:rFonts w:ascii="Times New Roman" w:hAnsi="Times New Roman"/>
        <w:sz w:val="20"/>
      </w:rPr>
      <w:tab/>
      <w:tab/>
      <w:tab/>
      <w:t>Cell: 210-367-6901</w:t>
    </w:r>
  </w:p>
  <w:p>
    <w:pPr>
      <w:pStyle w:val="Header"/>
      <w:tabs>
        <w:tab w:val="left" w:pos="360" w:leader="none"/>
        <w:tab w:val="center" w:pos="4320" w:leader="none"/>
        <w:tab w:val="right" w:pos="8640" w:leader="none"/>
        <w:tab w:val="right" w:pos="9270" w:leader="none"/>
      </w:tabs>
      <w:jc w:val="right"/>
      <w:rPr/>
    </w:pPr>
    <w:hyperlink r:id="rId1">
      <w:r>
        <w:rPr>
          <w:rStyle w:val="InternetLink"/>
        </w:rPr>
        <w:t>plchandler74@gmail.com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sz w:val="20"/>
        <w:i w:val="false"/>
        <w:u w:val="none"/>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7e9f"/>
    <w:pPr>
      <w:widowControl/>
      <w:suppressAutoHyphens w:val="false"/>
      <w:bidi w:val="0"/>
      <w:jc w:val="left"/>
    </w:pPr>
    <w:rPr>
      <w:rFonts w:ascii="Times" w:hAnsi="Times" w:eastAsia="Times New Roman" w:cs="Times New Roman"/>
      <w:color w:val="auto"/>
      <w:kern w:val="0"/>
      <w:sz w:val="24"/>
      <w:szCs w:val="20"/>
      <w:lang w:val="en-US" w:eastAsia="ar-SA" w:bidi="ar-SA"/>
    </w:rPr>
  </w:style>
  <w:style w:type="paragraph" w:styleId="Heading1">
    <w:name w:val="Heading 1"/>
    <w:basedOn w:val="Normal"/>
    <w:next w:val="Normal"/>
    <w:qFormat/>
    <w:rsid w:val="005a7e9f"/>
    <w:pPr>
      <w:keepNext w:val="true"/>
      <w:tabs>
        <w:tab w:val="left" w:pos="0" w:leader="none"/>
      </w:tabs>
      <w:outlineLvl w:val="0"/>
    </w:pPr>
    <w:rPr>
      <w:rFonts w:ascii="Times New Roman" w:hAnsi="Times New Roman"/>
      <w:i/>
    </w:rPr>
  </w:style>
  <w:style w:type="paragraph" w:styleId="Heading2">
    <w:name w:val="Heading 2"/>
    <w:basedOn w:val="Normal"/>
    <w:next w:val="Normal"/>
    <w:qFormat/>
    <w:rsid w:val="005a7e9f"/>
    <w:pPr>
      <w:keepNext w:val="true"/>
      <w:tabs>
        <w:tab w:val="left" w:pos="0" w:leader="none"/>
      </w:tabs>
      <w:outlineLvl w:val="1"/>
    </w:pPr>
    <w:rPr>
      <w:rFonts w:ascii="Times New Roman" w:hAnsi="Times New Roman"/>
      <w:i/>
    </w:rPr>
  </w:style>
  <w:style w:type="paragraph" w:styleId="Heading3">
    <w:name w:val="Heading 3"/>
    <w:basedOn w:val="Normal"/>
    <w:next w:val="Normal"/>
    <w:qFormat/>
    <w:rsid w:val="005a7e9f"/>
    <w:pPr>
      <w:keepNext w:val="true"/>
      <w:tabs>
        <w:tab w:val="left" w:pos="0" w:leader="none"/>
      </w:tabs>
      <w:spacing w:lineRule="exact" w:line="362"/>
      <w:outlineLvl w:val="2"/>
    </w:pPr>
    <w:rPr>
      <w:rFonts w:ascii="Arial" w:hAnsi="Arial"/>
      <w:b/>
      <w:sz w:val="28"/>
    </w:rPr>
  </w:style>
  <w:style w:type="paragraph" w:styleId="Heading4">
    <w:name w:val="Heading 4"/>
    <w:basedOn w:val="Normal"/>
    <w:next w:val="Normal"/>
    <w:qFormat/>
    <w:rsid w:val="005a7e9f"/>
    <w:pPr>
      <w:keepNext w:val="true"/>
      <w:tabs>
        <w:tab w:val="left" w:pos="360" w:leader="none"/>
      </w:tabs>
      <w:spacing w:lineRule="exact" w:line="362"/>
      <w:jc w:val="right"/>
      <w:outlineLvl w:val="3"/>
    </w:pPr>
    <w:rPr>
      <w:rFonts w:ascii="Times New Roman" w:hAnsi="Times New Roman"/>
      <w:b/>
      <w:sz w:val="28"/>
    </w:rPr>
  </w:style>
  <w:style w:type="paragraph" w:styleId="Heading5">
    <w:name w:val="Heading 5"/>
    <w:basedOn w:val="Normal"/>
    <w:next w:val="Normal"/>
    <w:qFormat/>
    <w:rsid w:val="005a7e9f"/>
    <w:pPr>
      <w:keepNext w:val="true"/>
      <w:tabs>
        <w:tab w:val="left" w:pos="0" w:leader="none"/>
      </w:tabs>
      <w:jc w:val="both"/>
      <w:outlineLvl w:val="4"/>
    </w:pPr>
    <w:rPr>
      <w:i/>
    </w:rPr>
  </w:style>
  <w:style w:type="paragraph" w:styleId="Heading6">
    <w:name w:val="Heading 6"/>
    <w:basedOn w:val="Normal"/>
    <w:next w:val="Normal"/>
    <w:qFormat/>
    <w:rsid w:val="005a7e9f"/>
    <w:pPr>
      <w:keepNext w:val="true"/>
      <w:tabs>
        <w:tab w:val="left" w:pos="0" w:leader="none"/>
        <w:tab w:val="left" w:pos="360" w:leader="none"/>
      </w:tabs>
      <w:outlineLvl w:val="5"/>
    </w:pPr>
    <w:rPr>
      <w:b/>
      <w:color w:val="000000"/>
    </w:rPr>
  </w:style>
  <w:style w:type="character" w:styleId="DefaultParagraphFont" w:default="1">
    <w:name w:val="Default Paragraph Font"/>
    <w:uiPriority w:val="1"/>
    <w:semiHidden/>
    <w:unhideWhenUsed/>
    <w:qFormat/>
    <w:rPr/>
  </w:style>
  <w:style w:type="character" w:styleId="WW8Num2z0" w:customStyle="1">
    <w:name w:val="WW8Num2z0"/>
    <w:qFormat/>
    <w:rsid w:val="005a7e9f"/>
    <w:rPr>
      <w:rFonts w:ascii="Symbol" w:hAnsi="Symbol"/>
    </w:rPr>
  </w:style>
  <w:style w:type="character" w:styleId="WW8Num3z0" w:customStyle="1">
    <w:name w:val="WW8Num3z0"/>
    <w:qFormat/>
    <w:rsid w:val="005a7e9f"/>
    <w:rPr>
      <w:rFonts w:ascii="Symbol" w:hAnsi="Symbol"/>
    </w:rPr>
  </w:style>
  <w:style w:type="character" w:styleId="WW8Num4z0" w:customStyle="1">
    <w:name w:val="WW8Num4z0"/>
    <w:qFormat/>
    <w:rsid w:val="005a7e9f"/>
    <w:rPr>
      <w:rFonts w:ascii="Symbol" w:hAnsi="Symbol"/>
      <w:b w:val="false"/>
      <w:i w:val="false"/>
      <w:sz w:val="24"/>
      <w:u w:val="none"/>
    </w:rPr>
  </w:style>
  <w:style w:type="character" w:styleId="AbsatzStandardschriftart" w:customStyle="1">
    <w:name w:val="Absatz-Standardschriftart"/>
    <w:qFormat/>
    <w:rsid w:val="005a7e9f"/>
    <w:rPr/>
  </w:style>
  <w:style w:type="character" w:styleId="WW8Num3z1" w:customStyle="1">
    <w:name w:val="WW8Num3z1"/>
    <w:qFormat/>
    <w:rsid w:val="005a7e9f"/>
    <w:rPr>
      <w:rFonts w:ascii="Courier New" w:hAnsi="Courier New"/>
    </w:rPr>
  </w:style>
  <w:style w:type="character" w:styleId="WW8Num3z2" w:customStyle="1">
    <w:name w:val="WW8Num3z2"/>
    <w:qFormat/>
    <w:rsid w:val="005a7e9f"/>
    <w:rPr>
      <w:rFonts w:ascii="Wingdings" w:hAnsi="Wingdings"/>
    </w:rPr>
  </w:style>
  <w:style w:type="character" w:styleId="WW8Num5z0" w:customStyle="1">
    <w:name w:val="WW8Num5z0"/>
    <w:qFormat/>
    <w:rsid w:val="005a7e9f"/>
    <w:rPr>
      <w:rFonts w:ascii="Wingdings" w:hAnsi="Wingdings"/>
      <w:sz w:val="20"/>
    </w:rPr>
  </w:style>
  <w:style w:type="character" w:styleId="WW8Num6z0" w:customStyle="1">
    <w:name w:val="WW8Num6z0"/>
    <w:qFormat/>
    <w:rsid w:val="005a7e9f"/>
    <w:rPr>
      <w:rFonts w:ascii="Symbol" w:hAnsi="Symbol"/>
    </w:rPr>
  </w:style>
  <w:style w:type="character" w:styleId="WW8Num7z0" w:customStyle="1">
    <w:name w:val="WW8Num7z0"/>
    <w:qFormat/>
    <w:rsid w:val="005a7e9f"/>
    <w:rPr>
      <w:rFonts w:ascii="Symbol" w:hAnsi="Symbol"/>
    </w:rPr>
  </w:style>
  <w:style w:type="character" w:styleId="WW8Num8z0" w:customStyle="1">
    <w:name w:val="WW8Num8z0"/>
    <w:qFormat/>
    <w:rsid w:val="005a7e9f"/>
    <w:rPr>
      <w:rFonts w:ascii="Symbol" w:hAnsi="Symbol"/>
      <w:color w:val="000000"/>
      <w:sz w:val="18"/>
    </w:rPr>
  </w:style>
  <w:style w:type="character" w:styleId="WW8Num9z0" w:customStyle="1">
    <w:name w:val="WW8Num9z0"/>
    <w:qFormat/>
    <w:rsid w:val="005a7e9f"/>
    <w:rPr>
      <w:rFonts w:ascii="Symbol" w:hAnsi="Symbol"/>
      <w:color w:val="000000"/>
    </w:rPr>
  </w:style>
  <w:style w:type="character" w:styleId="WW8Num10z0" w:customStyle="1">
    <w:name w:val="WW8Num10z0"/>
    <w:qFormat/>
    <w:rsid w:val="005a7e9f"/>
    <w:rPr>
      <w:rFonts w:ascii="Wingdings" w:hAnsi="Wingdings"/>
      <w:sz w:val="20"/>
    </w:rPr>
  </w:style>
  <w:style w:type="character" w:styleId="WW8Num11z0" w:customStyle="1">
    <w:name w:val="WW8Num11z0"/>
    <w:qFormat/>
    <w:rsid w:val="005a7e9f"/>
    <w:rPr>
      <w:rFonts w:ascii="Symbol" w:hAnsi="Symbol"/>
      <w:color w:val="000000"/>
    </w:rPr>
  </w:style>
  <w:style w:type="character" w:styleId="WW8Num12z0" w:customStyle="1">
    <w:name w:val="WW8Num12z0"/>
    <w:qFormat/>
    <w:rsid w:val="005a7e9f"/>
    <w:rPr>
      <w:rFonts w:ascii="Symbol" w:hAnsi="Symbol"/>
      <w:color w:val="000000"/>
    </w:rPr>
  </w:style>
  <w:style w:type="character" w:styleId="WW8Num13z0" w:customStyle="1">
    <w:name w:val="WW8Num13z0"/>
    <w:qFormat/>
    <w:rsid w:val="005a7e9f"/>
    <w:rPr>
      <w:rFonts w:ascii="Symbol" w:hAnsi="Symbol"/>
    </w:rPr>
  </w:style>
  <w:style w:type="character" w:styleId="WW8Num14z0" w:customStyle="1">
    <w:name w:val="WW8Num14z0"/>
    <w:qFormat/>
    <w:rsid w:val="005a7e9f"/>
    <w:rPr>
      <w:rFonts w:ascii="Symbol" w:hAnsi="Symbol"/>
    </w:rPr>
  </w:style>
  <w:style w:type="character" w:styleId="WW8Num15z0" w:customStyle="1">
    <w:name w:val="WW8Num15z0"/>
    <w:qFormat/>
    <w:rsid w:val="005a7e9f"/>
    <w:rPr>
      <w:rFonts w:ascii="Symbol" w:hAnsi="Symbol"/>
    </w:rPr>
  </w:style>
  <w:style w:type="character" w:styleId="WW8Num16z0" w:customStyle="1">
    <w:name w:val="WW8Num16z0"/>
    <w:qFormat/>
    <w:rsid w:val="005a7e9f"/>
    <w:rPr>
      <w:rFonts w:ascii="Symbol" w:hAnsi="Symbol"/>
    </w:rPr>
  </w:style>
  <w:style w:type="character" w:styleId="WW8Num17z0" w:customStyle="1">
    <w:name w:val="WW8Num17z0"/>
    <w:qFormat/>
    <w:rsid w:val="005a7e9f"/>
    <w:rPr>
      <w:rFonts w:ascii="Symbol" w:hAnsi="Symbol"/>
    </w:rPr>
  </w:style>
  <w:style w:type="character" w:styleId="WW8Num18z0" w:customStyle="1">
    <w:name w:val="WW8Num18z0"/>
    <w:qFormat/>
    <w:rsid w:val="005a7e9f"/>
    <w:rPr>
      <w:rFonts w:ascii="Symbol" w:hAnsi="Symbol"/>
    </w:rPr>
  </w:style>
  <w:style w:type="character" w:styleId="WW8Num18z1" w:customStyle="1">
    <w:name w:val="WW8Num18z1"/>
    <w:qFormat/>
    <w:rsid w:val="005a7e9f"/>
    <w:rPr>
      <w:rFonts w:ascii="Courier New" w:hAnsi="Courier New" w:cs="Courier New"/>
    </w:rPr>
  </w:style>
  <w:style w:type="character" w:styleId="WW8Num18z2" w:customStyle="1">
    <w:name w:val="WW8Num18z2"/>
    <w:qFormat/>
    <w:rsid w:val="005a7e9f"/>
    <w:rPr>
      <w:rFonts w:ascii="Wingdings" w:hAnsi="Wingdings"/>
    </w:rPr>
  </w:style>
  <w:style w:type="character" w:styleId="WW8Num19z0" w:customStyle="1">
    <w:name w:val="WW8Num19z0"/>
    <w:qFormat/>
    <w:rsid w:val="005a7e9f"/>
    <w:rPr>
      <w:rFonts w:ascii="Symbol" w:hAnsi="Symbol"/>
    </w:rPr>
  </w:style>
  <w:style w:type="character" w:styleId="WW8Num20z0" w:customStyle="1">
    <w:name w:val="WW8Num20z0"/>
    <w:qFormat/>
    <w:rsid w:val="005a7e9f"/>
    <w:rPr>
      <w:rFonts w:ascii="Symbol" w:hAnsi="Symbol"/>
    </w:rPr>
  </w:style>
  <w:style w:type="character" w:styleId="WW8Num21z0" w:customStyle="1">
    <w:name w:val="WW8Num21z0"/>
    <w:qFormat/>
    <w:rsid w:val="005a7e9f"/>
    <w:rPr>
      <w:rFonts w:ascii="Symbol" w:hAnsi="Symbol"/>
    </w:rPr>
  </w:style>
  <w:style w:type="character" w:styleId="WW8NumSt1z0" w:customStyle="1">
    <w:name w:val="WW8NumSt1z0"/>
    <w:qFormat/>
    <w:rsid w:val="005a7e9f"/>
    <w:rPr>
      <w:rFonts w:ascii="Symbol" w:hAnsi="Symbol"/>
    </w:rPr>
  </w:style>
  <w:style w:type="character" w:styleId="WW8NumSt6z0" w:customStyle="1">
    <w:name w:val="WW8NumSt6z0"/>
    <w:qFormat/>
    <w:rsid w:val="005a7e9f"/>
    <w:rPr>
      <w:rFonts w:ascii="Symbol" w:hAnsi="Symbol"/>
    </w:rPr>
  </w:style>
  <w:style w:type="character" w:styleId="Pagenumber">
    <w:name w:val="page number"/>
    <w:basedOn w:val="DefaultParagraphFont"/>
    <w:semiHidden/>
    <w:qFormat/>
    <w:rsid w:val="005a7e9f"/>
    <w:rPr/>
  </w:style>
  <w:style w:type="character" w:styleId="InternetLink">
    <w:name w:val="Internet Link"/>
    <w:semiHidden/>
    <w:rsid w:val="005a7e9f"/>
    <w:rPr>
      <w:color w:val="000080"/>
      <w:u w:val="single"/>
    </w:rPr>
  </w:style>
  <w:style w:type="character" w:styleId="Mention" w:customStyle="1">
    <w:name w:val="Mention"/>
    <w:basedOn w:val="DefaultParagraphFont"/>
    <w:uiPriority w:val="99"/>
    <w:semiHidden/>
    <w:unhideWhenUsed/>
    <w:qFormat/>
    <w:rsid w:val="00a0765f"/>
    <w:rPr>
      <w:color w:val="2B579A"/>
      <w:shd w:fill="E6E6E6" w:val="clear"/>
    </w:rPr>
  </w:style>
  <w:style w:type="character" w:styleId="ListLabel1">
    <w:name w:val="ListLabel 1"/>
    <w:qFormat/>
    <w:rPr>
      <w:rFonts w:ascii="Times New Roman" w:hAnsi="Times New Roman"/>
      <w:b w:val="false"/>
      <w:i w:val="false"/>
      <w:sz w:val="20"/>
      <w:u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tyle>
  <w:style w:type="character" w:styleId="ListLabel9">
    <w:name w:val="ListLabel 9"/>
    <w:qFormat/>
    <w:rPr>
      <w:rFonts w:ascii="Times New Roman" w:hAnsi="Times New Roman" w:cs="Symbol"/>
      <w:sz w:val="20"/>
    </w:rPr>
  </w:style>
  <w:style w:type="character" w:styleId="ListLabel10">
    <w:name w:val="ListLabel 10"/>
    <w:qFormat/>
    <w:rPr>
      <w:rFonts w:ascii="Times New Roman" w:hAnsi="Times New Roman" w:cs="Symbol"/>
      <w:b w:val="false"/>
      <w:i w:val="false"/>
      <w:sz w:val="20"/>
      <w:u w:val="none"/>
    </w:rPr>
  </w:style>
  <w:style w:type="character" w:styleId="ListLabel11">
    <w:name w:val="ListLabel 11"/>
    <w:qFormat/>
    <w:rPr>
      <w:rFonts w:ascii="Times New Roman" w:hAnsi="Times New Roman" w:cs="Symbol"/>
      <w:sz w:val="20"/>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Symbol"/>
      <w:sz w:val="20"/>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style>
  <w:style w:type="paragraph" w:styleId="Heading" w:customStyle="1">
    <w:name w:val="Heading"/>
    <w:basedOn w:val="Normal"/>
    <w:next w:val="TextBody"/>
    <w:qFormat/>
    <w:rsid w:val="005a7e9f"/>
    <w:pPr>
      <w:keepNext w:val="true"/>
      <w:spacing w:before="240" w:after="120"/>
    </w:pPr>
    <w:rPr>
      <w:rFonts w:ascii="Arial" w:hAnsi="Arial" w:eastAsia="Lucida Sans Unicode" w:cs="Tahoma"/>
      <w:sz w:val="28"/>
      <w:szCs w:val="28"/>
    </w:rPr>
  </w:style>
  <w:style w:type="paragraph" w:styleId="TextBody">
    <w:name w:val="Body Text"/>
    <w:basedOn w:val="Normal"/>
    <w:semiHidden/>
    <w:rsid w:val="005a7e9f"/>
    <w:pPr/>
    <w:rPr>
      <w:rFonts w:ascii="Times New Roman" w:hAnsi="Times New Roman"/>
      <w:sz w:val="18"/>
    </w:rPr>
  </w:style>
  <w:style w:type="paragraph" w:styleId="List">
    <w:name w:val="List"/>
    <w:basedOn w:val="TextBody"/>
    <w:semiHidden/>
    <w:rsid w:val="005a7e9f"/>
    <w:pPr/>
    <w:rPr>
      <w:rFonts w:cs="Tahoma"/>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5a7e9f"/>
    <w:pPr>
      <w:suppressLineNumbers/>
    </w:pPr>
    <w:rPr>
      <w:rFonts w:cs="Tahoma"/>
    </w:rPr>
  </w:style>
  <w:style w:type="paragraph" w:styleId="Caption1">
    <w:name w:val="caption"/>
    <w:basedOn w:val="Normal"/>
    <w:qFormat/>
    <w:rsid w:val="005a7e9f"/>
    <w:pPr>
      <w:suppressLineNumbers/>
      <w:spacing w:before="120" w:after="120"/>
    </w:pPr>
    <w:rPr>
      <w:rFonts w:cs="Tahoma"/>
      <w:i/>
      <w:iCs/>
      <w:szCs w:val="24"/>
    </w:rPr>
  </w:style>
  <w:style w:type="paragraph" w:styleId="Resumename" w:customStyle="1">
    <w:name w:val="resume name"/>
    <w:basedOn w:val="Normal"/>
    <w:qFormat/>
    <w:rsid w:val="005a7e9f"/>
    <w:pPr>
      <w:spacing w:lineRule="atLeast" w:line="240"/>
      <w:jc w:val="center"/>
    </w:pPr>
    <w:rPr>
      <w:rFonts w:ascii="Arial" w:hAnsi="Arial"/>
      <w:b/>
      <w:sz w:val="28"/>
    </w:rPr>
  </w:style>
  <w:style w:type="paragraph" w:styleId="Resumetitles" w:customStyle="1">
    <w:name w:val="resume titles"/>
    <w:basedOn w:val="Resumename"/>
    <w:qFormat/>
    <w:rsid w:val="005a7e9f"/>
    <w:pPr/>
    <w:rPr>
      <w:sz w:val="24"/>
    </w:rPr>
  </w:style>
  <w:style w:type="paragraph" w:styleId="Resumeeducation" w:customStyle="1">
    <w:name w:val="resume education"/>
    <w:basedOn w:val="Normal"/>
    <w:qFormat/>
    <w:rsid w:val="005a7e9f"/>
    <w:pPr>
      <w:spacing w:lineRule="atLeast" w:line="240"/>
      <w:ind w:left="360" w:hanging="360"/>
    </w:pPr>
    <w:rPr>
      <w:rFonts w:ascii="Arial" w:hAnsi="Arial"/>
    </w:rPr>
  </w:style>
  <w:style w:type="paragraph" w:styleId="LCIcenter" w:customStyle="1">
    <w:name w:val="LCI center"/>
    <w:basedOn w:val="Resumeeducation"/>
    <w:qFormat/>
    <w:rsid w:val="005a7e9f"/>
    <w:pPr>
      <w:jc w:val="center"/>
    </w:pPr>
    <w:rPr/>
  </w:style>
  <w:style w:type="paragraph" w:styleId="Divisioncenter" w:customStyle="1">
    <w:name w:val="division center"/>
    <w:basedOn w:val="LCIcenter"/>
    <w:qFormat/>
    <w:rsid w:val="005a7e9f"/>
    <w:pPr/>
    <w:rPr/>
  </w:style>
  <w:style w:type="paragraph" w:styleId="Resumehighlights" w:customStyle="1">
    <w:name w:val="resume highlights"/>
    <w:basedOn w:val="Normal"/>
    <w:qFormat/>
    <w:rsid w:val="005a7e9f"/>
    <w:pPr>
      <w:spacing w:lineRule="atLeast" w:line="240"/>
      <w:jc w:val="center"/>
    </w:pPr>
    <w:rPr>
      <w:rFonts w:ascii="Arial" w:hAnsi="Arial"/>
      <w:i/>
      <w:sz w:val="20"/>
    </w:rPr>
  </w:style>
  <w:style w:type="paragraph" w:styleId="Companyname" w:customStyle="1">
    <w:name w:val="company name"/>
    <w:basedOn w:val="Normal"/>
    <w:qFormat/>
    <w:rsid w:val="005a7e9f"/>
    <w:pPr>
      <w:tabs>
        <w:tab w:val="left" w:pos="360" w:leader="none"/>
      </w:tabs>
      <w:spacing w:lineRule="atLeast" w:line="240"/>
    </w:pPr>
    <w:rPr>
      <w:b/>
    </w:rPr>
  </w:style>
  <w:style w:type="paragraph" w:styleId="Title">
    <w:name w:val="Title"/>
    <w:basedOn w:val="Normal"/>
    <w:next w:val="Subtitle"/>
    <w:qFormat/>
    <w:rsid w:val="005a7e9f"/>
    <w:pPr>
      <w:tabs>
        <w:tab w:val="left" w:pos="360" w:leader="none"/>
      </w:tabs>
    </w:pPr>
    <w:rPr>
      <w:rFonts w:ascii="Arial" w:hAnsi="Arial"/>
      <w:i/>
      <w:kern w:val="2"/>
    </w:rPr>
  </w:style>
  <w:style w:type="paragraph" w:styleId="Subtitle">
    <w:name w:val="Subtitle"/>
    <w:basedOn w:val="Heading"/>
    <w:qFormat/>
    <w:rsid w:val="005a7e9f"/>
    <w:pPr>
      <w:jc w:val="center"/>
    </w:pPr>
    <w:rPr>
      <w:i/>
      <w:iCs/>
    </w:rPr>
  </w:style>
  <w:style w:type="paragraph" w:styleId="123" w:customStyle="1">
    <w:name w:val="123"/>
    <w:basedOn w:val="Normal"/>
    <w:qFormat/>
    <w:rsid w:val="005a7e9f"/>
    <w:pPr>
      <w:spacing w:lineRule="atLeast" w:line="240"/>
      <w:ind w:left="360" w:hanging="360"/>
    </w:pPr>
    <w:rPr/>
  </w:style>
  <w:style w:type="paragraph" w:styleId="Abc" w:customStyle="1">
    <w:name w:val="abc"/>
    <w:basedOn w:val="123"/>
    <w:qFormat/>
    <w:rsid w:val="005a7e9f"/>
    <w:pPr>
      <w:ind w:left="720" w:hanging="360"/>
    </w:pPr>
    <w:rPr/>
  </w:style>
  <w:style w:type="paragraph" w:styleId="Bullet" w:customStyle="1">
    <w:name w:val="bullet"/>
    <w:basedOn w:val="Abc"/>
    <w:qFormat/>
    <w:rsid w:val="005a7e9f"/>
    <w:pPr>
      <w:ind w:left="360" w:hanging="360"/>
    </w:pPr>
    <w:rPr/>
  </w:style>
  <w:style w:type="paragraph" w:styleId="Header">
    <w:name w:val="Header"/>
    <w:basedOn w:val="Normal"/>
    <w:semiHidden/>
    <w:rsid w:val="005a7e9f"/>
    <w:pPr>
      <w:tabs>
        <w:tab w:val="left" w:pos="360" w:leader="none"/>
        <w:tab w:val="center" w:pos="4320" w:leader="none"/>
        <w:tab w:val="right" w:pos="8640" w:leader="none"/>
      </w:tabs>
      <w:spacing w:lineRule="atLeast" w:line="240"/>
    </w:pPr>
    <w:rPr/>
  </w:style>
  <w:style w:type="paragraph" w:styleId="Footer">
    <w:name w:val="Footer"/>
    <w:basedOn w:val="Normal"/>
    <w:semiHidden/>
    <w:rsid w:val="005a7e9f"/>
    <w:pPr>
      <w:tabs>
        <w:tab w:val="left" w:pos="360" w:leader="none"/>
        <w:tab w:val="center" w:pos="4320" w:leader="none"/>
        <w:tab w:val="right" w:pos="8640" w:leader="none"/>
      </w:tabs>
      <w:spacing w:lineRule="atLeast" w:line="240"/>
    </w:pPr>
    <w:rPr/>
  </w:style>
  <w:style w:type="paragraph" w:styleId="BodyText2">
    <w:name w:val="Body Text 2"/>
    <w:basedOn w:val="Normal"/>
    <w:qFormat/>
    <w:rsid w:val="005a7e9f"/>
    <w:pPr>
      <w:spacing w:lineRule="exact" w:line="362"/>
    </w:pPr>
    <w:rPr>
      <w:rFonts w:ascii="Times New Roman" w:hAnsi="Times New Roman"/>
      <w:b/>
      <w:i/>
    </w:rPr>
  </w:style>
  <w:style w:type="paragraph" w:styleId="PlainText">
    <w:name w:val="Plain Text"/>
    <w:basedOn w:val="Normal"/>
    <w:qFormat/>
    <w:rsid w:val="005a7e9f"/>
    <w:pPr/>
    <w:rPr>
      <w:rFonts w:ascii="Courier New" w:hAnsi="Courier New"/>
      <w:sz w:val="20"/>
    </w:rPr>
  </w:style>
  <w:style w:type="paragraph" w:styleId="BalloonText">
    <w:name w:val="Balloon Text"/>
    <w:basedOn w:val="Normal"/>
    <w:qFormat/>
    <w:rsid w:val="005a7e9f"/>
    <w:pPr/>
    <w:rPr>
      <w:rFonts w:ascii="Tahoma" w:hAnsi="Tahoma" w:cs="Tahoma"/>
      <w:sz w:val="16"/>
      <w:szCs w:val="16"/>
    </w:rPr>
  </w:style>
  <w:style w:type="paragraph" w:styleId="BodyText3">
    <w:name w:val="Body Text 3"/>
    <w:basedOn w:val="Normal"/>
    <w:qFormat/>
    <w:rsid w:val="005a7e9f"/>
    <w:pPr>
      <w:jc w:val="both"/>
    </w:pPr>
    <w:rPr>
      <w:rFonts w:ascii="Times New Roman" w:hAnsi="Times New Roman"/>
      <w:sz w:val="20"/>
    </w:rPr>
  </w:style>
  <w:style w:type="paragraph" w:styleId="TableContents" w:customStyle="1">
    <w:name w:val="Table Contents"/>
    <w:basedOn w:val="Normal"/>
    <w:qFormat/>
    <w:rsid w:val="005a7e9f"/>
    <w:pPr>
      <w:suppressLineNumbers/>
    </w:pPr>
    <w:rPr/>
  </w:style>
  <w:style w:type="paragraph" w:styleId="TableHeading" w:customStyle="1">
    <w:name w:val="Table Heading"/>
    <w:basedOn w:val="TableContents"/>
    <w:qFormat/>
    <w:rsid w:val="005a7e9f"/>
    <w:pPr>
      <w:jc w:val="center"/>
    </w:pPr>
    <w:rPr>
      <w:b/>
      <w:bCs/>
    </w:rPr>
  </w:style>
  <w:style w:type="paragraph" w:styleId="ListParagraph">
    <w:name w:val="List Paragraph"/>
    <w:basedOn w:val="Normal"/>
    <w:uiPriority w:val="34"/>
    <w:qFormat/>
    <w:rsid w:val="0045693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plchandler7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LibreOffice/6.0.4.2$Linux_X86_64 LibreOffice_project/00m0$Build-2</Application>
  <Pages>4</Pages>
  <Words>2315</Words>
  <Characters>13755</Characters>
  <CharactersWithSpaces>15980</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2017-04-07T04:31:00Z</dcterms:created>
  <dc:creator>Patrick Chandler</dc:creator>
  <dc:description/>
  <dc:language>en-US</dc:language>
  <cp:lastModifiedBy/>
  <cp:lastPrinted>1999-07-27T19:51:00Z</cp:lastPrinted>
  <dcterms:modified xsi:type="dcterms:W3CDTF">2018-06-04T15:29:10Z</dcterms:modified>
  <cp:revision>9</cp:revision>
  <dc:subject/>
  <dc:title>NAME (all caps)_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